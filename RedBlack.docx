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4A41D" w14:textId="77777777" w:rsidR="007600DD" w:rsidRDefault="00BF5A11" w:rsidP="00BF5A11">
      <w:pPr>
        <w:pStyle w:val="Heading1"/>
      </w:pPr>
      <w:r>
        <w:t>A1.Analysis</w:t>
      </w:r>
    </w:p>
    <w:p w14:paraId="26F8CA59" w14:textId="0957BAA4" w:rsidR="00BF5A11" w:rsidRPr="00BF5A11" w:rsidRDefault="00BF5A11" w:rsidP="00BF5A11">
      <w:r>
        <w:t>Heineman/Sample</w:t>
      </w:r>
      <w:r w:rsidR="00694D06">
        <w:t xml:space="preserve"> </w:t>
      </w:r>
      <w:proofErr w:type="spellStart"/>
      <w:r w:rsidR="00694D06">
        <w:t>RedBlack</w:t>
      </w:r>
      <w:proofErr w:type="spellEnd"/>
      <w:r w:rsidR="007E3ECD">
        <w:t xml:space="preserve"> A1.Model then followed by A1.Analysis</w:t>
      </w:r>
    </w:p>
    <w:p w14:paraId="31777BB2" w14:textId="77777777" w:rsidR="00BF5A11" w:rsidRDefault="00BF5A11" w:rsidP="00BF5A11">
      <w:pPr>
        <w:pStyle w:val="Heading1"/>
      </w:pPr>
      <w:r>
        <w:t>Variation</w:t>
      </w:r>
    </w:p>
    <w:p w14:paraId="4FD11A74" w14:textId="77777777" w:rsidR="00BF5A11" w:rsidRDefault="00BF5A11" w:rsidP="00BF5A11"/>
    <w:p w14:paraId="23F0B639" w14:textId="77777777" w:rsidR="00BF5A11" w:rsidRPr="00BF5A11" w:rsidRDefault="00BF5A11" w:rsidP="00BF5A11">
      <w:r>
        <w:t xml:space="preserve">Red Black consists of a Deck of cards and a waste pile into which you can deal a single card at a time. There are two Foundation piles, one of which will contain cards that have a red suit (i.e., hearts or diamonds) and the other will contain cards that have a black suit (i.e., clubs or spades). Game play consists of dealing cards to the waste pile. The player can at any time move cards from the waste pile onto one of the foundation piles </w:t>
      </w:r>
    </w:p>
    <w:p w14:paraId="648B79A1" w14:textId="77777777" w:rsidR="00BF5A11" w:rsidRDefault="00BF5A11" w:rsidP="00BF5A11"/>
    <w:p w14:paraId="55C5F5EC" w14:textId="77777777" w:rsidR="00BF5A11" w:rsidRDefault="00BF5A11" w:rsidP="00BF5A11">
      <w:pPr>
        <w:pStyle w:val="Heading2"/>
      </w:pPr>
      <w:r>
        <w:t>Use Cases</w:t>
      </w:r>
    </w:p>
    <w:p w14:paraId="26782FCF" w14:textId="77777777" w:rsidR="00BF5A11" w:rsidRDefault="00BF5A11" w:rsidP="00BF5A11"/>
    <w:p w14:paraId="6BCEE034" w14:textId="77777777" w:rsidR="00BF5A11" w:rsidRDefault="00BF5A11" w:rsidP="00BF5A11">
      <w:r>
        <w:t>Name: Deal card</w:t>
      </w:r>
    </w:p>
    <w:p w14:paraId="7A7C1A15" w14:textId="77777777" w:rsidR="00BF5A11" w:rsidRDefault="00BF5A11" w:rsidP="00BF5A11">
      <w:r>
        <w:t>Participating actor: player</w:t>
      </w:r>
    </w:p>
    <w:p w14:paraId="060186C0" w14:textId="77777777" w:rsidR="00BF5A11" w:rsidRDefault="00BF5A11" w:rsidP="00BF5A11">
      <w:r>
        <w:t>Entry Condition: Deck has cards</w:t>
      </w:r>
    </w:p>
    <w:p w14:paraId="039B359E" w14:textId="77777777" w:rsidR="00BF5A11" w:rsidRDefault="00BF5A11" w:rsidP="00BF5A11">
      <w:r>
        <w:t xml:space="preserve">Exit Condition: Top card from deck added to waste pile and </w:t>
      </w:r>
      <w:proofErr w:type="spellStart"/>
      <w:r>
        <w:t>numberCards</w:t>
      </w:r>
      <w:proofErr w:type="spellEnd"/>
      <w:r>
        <w:t xml:space="preserve"> left </w:t>
      </w:r>
      <w:proofErr w:type="gramStart"/>
      <w:r>
        <w:t>decremented</w:t>
      </w:r>
      <w:proofErr w:type="gramEnd"/>
    </w:p>
    <w:p w14:paraId="746494E9" w14:textId="77777777" w:rsidR="00BF5A11" w:rsidRDefault="00BF5A11" w:rsidP="00BF5A11">
      <w:r>
        <w:t>Flow of Events:</w:t>
      </w:r>
    </w:p>
    <w:p w14:paraId="51B1966B" w14:textId="77777777" w:rsidR="00BF5A11" w:rsidRDefault="00BF5A11" w:rsidP="00BF5A11">
      <w:pPr>
        <w:pStyle w:val="ListParagraph"/>
        <w:numPr>
          <w:ilvl w:val="0"/>
          <w:numId w:val="1"/>
        </w:numPr>
      </w:pPr>
      <w:r>
        <w:t>Player requests to deal top card from deck</w:t>
      </w:r>
    </w:p>
    <w:p w14:paraId="24E476BE" w14:textId="77777777" w:rsidR="00BF5A11" w:rsidRDefault="00BF5A11" w:rsidP="00BF5A11">
      <w:pPr>
        <w:pStyle w:val="ListParagraph"/>
        <w:numPr>
          <w:ilvl w:val="0"/>
          <w:numId w:val="1"/>
        </w:numPr>
      </w:pPr>
      <w:proofErr w:type="spellStart"/>
      <w:r>
        <w:t>RedBlack</w:t>
      </w:r>
      <w:proofErr w:type="spellEnd"/>
      <w:r>
        <w:t xml:space="preserve"> responds by updating </w:t>
      </w:r>
      <w:proofErr w:type="spellStart"/>
      <w:r>
        <w:t>wastepile</w:t>
      </w:r>
      <w:proofErr w:type="spellEnd"/>
      <w:r>
        <w:t xml:space="preserve"> and number cards left</w:t>
      </w:r>
    </w:p>
    <w:p w14:paraId="6BAC11C4" w14:textId="77777777" w:rsidR="00BF5A11" w:rsidRDefault="00BF5A11" w:rsidP="00BF5A11"/>
    <w:p w14:paraId="433275A1" w14:textId="77777777" w:rsidR="00BF5A11" w:rsidRDefault="00BF5A11" w:rsidP="00BF5A11">
      <w:r>
        <w:t>Name: Move card</w:t>
      </w:r>
    </w:p>
    <w:p w14:paraId="01D76AD9" w14:textId="77777777" w:rsidR="00BF5A11" w:rsidRDefault="00BF5A11" w:rsidP="00BF5A11">
      <w:r>
        <w:t>Participating actor: player</w:t>
      </w:r>
    </w:p>
    <w:p w14:paraId="402AB3A4" w14:textId="77777777" w:rsidR="00BF5A11" w:rsidRDefault="00BF5A11" w:rsidP="00BF5A11">
      <w:r>
        <w:t>Entry Condition: Waste pile has at least one card and foundation pile has at least one card of same color</w:t>
      </w:r>
    </w:p>
    <w:p w14:paraId="413A65E2" w14:textId="77777777" w:rsidR="00BF5A11" w:rsidRDefault="00BF5A11" w:rsidP="00BF5A11">
      <w:r>
        <w:t>Exit Condition: Top card from waste pile added to foundation pile and score incremented</w:t>
      </w:r>
    </w:p>
    <w:p w14:paraId="78636EA2" w14:textId="77777777" w:rsidR="00BF5A11" w:rsidRDefault="00BF5A11" w:rsidP="00BF5A11">
      <w:r>
        <w:t>Flow of events</w:t>
      </w:r>
    </w:p>
    <w:p w14:paraId="19982D66" w14:textId="77777777" w:rsidR="00BF5A11" w:rsidRDefault="00BF5A11" w:rsidP="00BF5A11">
      <w:pPr>
        <w:pStyle w:val="ListParagraph"/>
        <w:numPr>
          <w:ilvl w:val="0"/>
          <w:numId w:val="2"/>
        </w:numPr>
      </w:pPr>
      <w:r>
        <w:t>Player request to move top card from waste pile to foundation pile</w:t>
      </w:r>
    </w:p>
    <w:p w14:paraId="7E124EEF" w14:textId="77777777" w:rsidR="00BF5A11" w:rsidRDefault="00BF5A11" w:rsidP="00BF5A11">
      <w:pPr>
        <w:pStyle w:val="ListParagraph"/>
        <w:numPr>
          <w:ilvl w:val="0"/>
          <w:numId w:val="2"/>
        </w:numPr>
      </w:pPr>
      <w:proofErr w:type="spellStart"/>
      <w:r>
        <w:t>RedBlack</w:t>
      </w:r>
      <w:proofErr w:type="spellEnd"/>
      <w:r>
        <w:t xml:space="preserve"> responds by updating waste pile and foundation pile and score</w:t>
      </w:r>
    </w:p>
    <w:p w14:paraId="1F6B1F76" w14:textId="77777777" w:rsidR="00BF5A11" w:rsidRDefault="00BF5A11" w:rsidP="00BF5A11"/>
    <w:p w14:paraId="6BA2B66D" w14:textId="77777777" w:rsidR="00BF5A11" w:rsidRDefault="00BF5A11" w:rsidP="00BF5A11">
      <w:r>
        <w:t>Name: Move card to empty foundation</w:t>
      </w:r>
    </w:p>
    <w:p w14:paraId="5C3D5527" w14:textId="77777777" w:rsidR="00BF5A11" w:rsidRDefault="00BF5A11" w:rsidP="00BF5A11">
      <w:r>
        <w:t>Participating actor: player</w:t>
      </w:r>
    </w:p>
    <w:p w14:paraId="37F8A630" w14:textId="77777777" w:rsidR="00BF5A11" w:rsidRDefault="00BF5A11" w:rsidP="00BF5A11">
      <w:r>
        <w:t>Entry Condition: Waste pile has at least one card, foundation pile is empty, and other foundation pile doesn’t have card with same color</w:t>
      </w:r>
    </w:p>
    <w:p w14:paraId="590C644A" w14:textId="77777777" w:rsidR="002B69E9" w:rsidRDefault="00BF5A11" w:rsidP="00BF5A11">
      <w:r>
        <w:t>Exit Condition: Top card from waste pile moved to foundation pile and score incremente</w:t>
      </w:r>
      <w:r w:rsidR="002B69E9">
        <w:t>d</w:t>
      </w:r>
    </w:p>
    <w:p w14:paraId="3AF7C4AD" w14:textId="2B48F85C" w:rsidR="00BD01D0" w:rsidRDefault="00BD01D0" w:rsidP="00BF5A11">
      <w:r>
        <w:t>Flow of events</w:t>
      </w:r>
    </w:p>
    <w:p w14:paraId="4E40E974" w14:textId="57481C2F" w:rsidR="00BD01D0" w:rsidRDefault="00BD01D0" w:rsidP="00BD01D0">
      <w:pPr>
        <w:pStyle w:val="ListParagraph"/>
        <w:numPr>
          <w:ilvl w:val="0"/>
          <w:numId w:val="3"/>
        </w:numPr>
      </w:pPr>
      <w:r>
        <w:t>Player requests to move top card from waste pile to foundation pile</w:t>
      </w:r>
    </w:p>
    <w:p w14:paraId="023F73BF" w14:textId="44CF157C" w:rsidR="00BD01D0" w:rsidRDefault="00BD01D0" w:rsidP="00BD01D0">
      <w:pPr>
        <w:pStyle w:val="ListParagraph"/>
        <w:numPr>
          <w:ilvl w:val="0"/>
          <w:numId w:val="3"/>
        </w:numPr>
      </w:pPr>
      <w:proofErr w:type="spellStart"/>
      <w:r>
        <w:t>RedBlack</w:t>
      </w:r>
      <w:proofErr w:type="spellEnd"/>
      <w:r>
        <w:t xml:space="preserve"> responds by updating waste pile and foundation pile and score</w:t>
      </w:r>
    </w:p>
    <w:p w14:paraId="4B705774" w14:textId="77777777" w:rsidR="002B69E9" w:rsidRDefault="002B69E9" w:rsidP="00BF5A11"/>
    <w:p w14:paraId="2FD7DE8C" w14:textId="77777777" w:rsidR="002B69E9" w:rsidRDefault="002B69E9" w:rsidP="002B69E9">
      <w:pPr>
        <w:pStyle w:val="Heading2"/>
      </w:pPr>
      <w:r>
        <w:t>Class Diagram</w:t>
      </w:r>
    </w:p>
    <w:p w14:paraId="07817FCC" w14:textId="77777777" w:rsidR="002B69E9" w:rsidRDefault="002B69E9" w:rsidP="00BF5A11"/>
    <w:p w14:paraId="0E106DE9" w14:textId="77777777" w:rsidR="002B69E9" w:rsidRDefault="002B69E9" w:rsidP="00BF5A11">
      <w:r>
        <w:rPr>
          <w:noProof/>
        </w:rPr>
        <w:drawing>
          <wp:inline distT="0" distB="0" distL="0" distR="0" wp14:anchorId="728D0F6E" wp14:editId="2895F53C">
            <wp:extent cx="1841500" cy="3441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3441700"/>
                    </a:xfrm>
                    <a:prstGeom prst="rect">
                      <a:avLst/>
                    </a:prstGeom>
                    <a:noFill/>
                    <a:ln>
                      <a:noFill/>
                    </a:ln>
                  </pic:spPr>
                </pic:pic>
              </a:graphicData>
            </a:graphic>
          </wp:inline>
        </w:drawing>
      </w:r>
    </w:p>
    <w:p w14:paraId="27552AFC" w14:textId="77777777" w:rsidR="002B69E9" w:rsidRDefault="002B69E9" w:rsidP="00BF5A11"/>
    <w:p w14:paraId="095EC6E3" w14:textId="77777777" w:rsidR="002B69E9" w:rsidRDefault="002B69E9" w:rsidP="002B69E9">
      <w:pPr>
        <w:pStyle w:val="Heading1"/>
      </w:pPr>
      <w:r>
        <w:t xml:space="preserve">Now </w:t>
      </w:r>
      <w:proofErr w:type="gramStart"/>
      <w:r>
        <w:t>Modify</w:t>
      </w:r>
      <w:proofErr w:type="gramEnd"/>
      <w:r>
        <w:t xml:space="preserve"> to make your A1.Analysis</w:t>
      </w:r>
    </w:p>
    <w:p w14:paraId="1400B4EE" w14:textId="0BB5556C" w:rsidR="002B69E9" w:rsidRDefault="002B69E9" w:rsidP="002B69E9">
      <w:r>
        <w:t>You need four parts in this document</w:t>
      </w:r>
      <w:r w:rsidR="00B41F2C">
        <w:t>. Review these from the A1.Narcotic Examples folder in my.wpi.edu</w:t>
      </w:r>
    </w:p>
    <w:p w14:paraId="2FAB7E3B" w14:textId="77777777" w:rsidR="002B69E9" w:rsidRDefault="002B69E9" w:rsidP="007746FB">
      <w:pPr>
        <w:pStyle w:val="Heading2"/>
        <w:pageBreakBefore/>
      </w:pPr>
      <w:r>
        <w:lastRenderedPageBreak/>
        <w:t>Model of Entities and Boundaries</w:t>
      </w:r>
    </w:p>
    <w:p w14:paraId="5D6E5B10" w14:textId="77777777" w:rsidR="007746FB" w:rsidRPr="007746FB" w:rsidRDefault="007746FB" w:rsidP="007746FB"/>
    <w:p w14:paraId="50848E7B" w14:textId="5FF25F4D" w:rsidR="007746FB" w:rsidRDefault="00301E36" w:rsidP="007746FB">
      <w:r>
        <w:rPr>
          <w:noProof/>
        </w:rPr>
        <w:drawing>
          <wp:inline distT="0" distB="0" distL="0" distR="0" wp14:anchorId="4066FD1F" wp14:editId="524FF18C">
            <wp:extent cx="1350645"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0645" cy="2105025"/>
                    </a:xfrm>
                    <a:prstGeom prst="rect">
                      <a:avLst/>
                    </a:prstGeom>
                    <a:noFill/>
                    <a:ln>
                      <a:noFill/>
                    </a:ln>
                  </pic:spPr>
                </pic:pic>
              </a:graphicData>
            </a:graphic>
          </wp:inline>
        </w:drawing>
      </w:r>
    </w:p>
    <w:p w14:paraId="703EE5D6" w14:textId="315D36B4" w:rsidR="00301E36" w:rsidRPr="007746FB" w:rsidRDefault="00301E36" w:rsidP="007746FB">
      <w:ins w:id="0" w:author="George Heineman" w:date="2015-03-28T22:09:00Z">
        <w:r>
          <w:t>In the original, I had used by mistake “</w:t>
        </w:r>
        <w:proofErr w:type="spellStart"/>
        <w:r>
          <w:t>WastePileView</w:t>
        </w:r>
        <w:proofErr w:type="spellEnd"/>
        <w:r>
          <w:t>” as a class. This is fixed now.</w:t>
        </w:r>
      </w:ins>
    </w:p>
    <w:p w14:paraId="33EAE11F" w14:textId="3982B037" w:rsidR="002B69E9" w:rsidRDefault="002B69E9" w:rsidP="00632A7D">
      <w:pPr>
        <w:pStyle w:val="Heading2"/>
        <w:tabs>
          <w:tab w:val="left" w:pos="1130"/>
        </w:tabs>
      </w:pPr>
      <w:r>
        <w:t>View</w:t>
      </w:r>
      <w:r w:rsidR="00632A7D">
        <w:tab/>
      </w:r>
    </w:p>
    <w:p w14:paraId="566F9417" w14:textId="39A8DA62" w:rsidR="00632A7D" w:rsidRDefault="007746FB" w:rsidP="002B69E9">
      <w:r>
        <w:t xml:space="preserve">This format demonstrates the layout of your game. Be as precise as you can when specifying the coordinates. </w:t>
      </w:r>
    </w:p>
    <w:p w14:paraId="7D54CF7D" w14:textId="77777777" w:rsidR="007746FB" w:rsidRDefault="007746FB" w:rsidP="002B69E9"/>
    <w:p w14:paraId="1DCEB1B4" w14:textId="1B4C3E86" w:rsidR="007746FB" w:rsidRDefault="007746FB" w:rsidP="002B69E9">
      <w:r w:rsidRPr="007746FB">
        <w:rPr>
          <w:noProof/>
        </w:rPr>
        <mc:AlternateContent>
          <mc:Choice Requires="wpg">
            <w:drawing>
              <wp:inline distT="0" distB="0" distL="0" distR="0" wp14:anchorId="570765FB" wp14:editId="02BBCC4A">
                <wp:extent cx="5486400" cy="1058988"/>
                <wp:effectExtent l="0" t="0" r="0" b="8255"/>
                <wp:docPr id="5" name="Group 5"/>
                <wp:cNvGraphicFramePr/>
                <a:graphic xmlns:a="http://schemas.openxmlformats.org/drawingml/2006/main">
                  <a:graphicData uri="http://schemas.microsoft.com/office/word/2010/wordprocessingGroup">
                    <wpg:wgp>
                      <wpg:cNvGrpSpPr/>
                      <wpg:grpSpPr>
                        <a:xfrm>
                          <a:off x="0" y="0"/>
                          <a:ext cx="5486400" cy="1058988"/>
                          <a:chOff x="0" y="0"/>
                          <a:chExt cx="9080499" cy="1752600"/>
                        </a:xfrm>
                      </wpg:grpSpPr>
                      <pic:pic xmlns:pic="http://schemas.openxmlformats.org/drawingml/2006/picture">
                        <pic:nvPicPr>
                          <pic:cNvPr id="6" name="Picture 6"/>
                          <pic:cNvPicPr>
                            <a:picLocks noChangeAspect="1"/>
                          </pic:cNvPicPr>
                        </pic:nvPicPr>
                        <pic:blipFill rotWithShape="1">
                          <a:blip r:embed="rId10"/>
                          <a:srcRect r="47741"/>
                          <a:stretch/>
                        </pic:blipFill>
                        <pic:spPr>
                          <a:xfrm>
                            <a:off x="0" y="0"/>
                            <a:ext cx="4745356" cy="1752600"/>
                          </a:xfrm>
                          <a:prstGeom prst="rect">
                            <a:avLst/>
                          </a:prstGeom>
                        </pic:spPr>
                      </pic:pic>
                      <pic:pic xmlns:pic="http://schemas.openxmlformats.org/drawingml/2006/picture">
                        <pic:nvPicPr>
                          <pic:cNvPr id="7" name="Picture 7"/>
                          <pic:cNvPicPr>
                            <a:picLocks noChangeAspect="1"/>
                          </pic:cNvPicPr>
                        </pic:nvPicPr>
                        <pic:blipFill rotWithShape="1">
                          <a:blip r:embed="rId10"/>
                          <a:srcRect l="64588"/>
                          <a:stretch/>
                        </pic:blipFill>
                        <pic:spPr>
                          <a:xfrm>
                            <a:off x="5864858" y="0"/>
                            <a:ext cx="3215641" cy="1752600"/>
                          </a:xfrm>
                          <a:prstGeom prst="rect">
                            <a:avLst/>
                          </a:prstGeom>
                        </pic:spPr>
                      </pic:pic>
                    </wpg:wgp>
                  </a:graphicData>
                </a:graphic>
              </wp:inline>
            </w:drawing>
          </mc:Choice>
          <mc:Fallback xmlns:mv="urn:schemas-microsoft-com:mac:vml" xmlns:mo="http://schemas.microsoft.com/office/mac/office/2008/main">
            <w:pict>
              <v:group id="Group 5" o:spid="_x0000_s1026" style="width:6in;height:83.4pt;mso-position-horizontal-relative:char;mso-position-vertical-relative:line" coordsize="9080499,17526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745356;height:1752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6r&#10;XyXDAAAA2gAAAA8AAABkcnMvZG93bnJldi54bWxEj91qAjEUhO8LvkM4Qm+KJtqishpFii29qr8P&#10;cEiOu8tuTpZNuq5v3xQKXg4z8w2z2vSuFh21ofSsYTJWIIiNtyXnGi7nj9ECRIjIFmvPpOFOATbr&#10;wdMKM+tvfKTuFHORIBwy1FDE2GRSBlOQwzD2DXHyrr51GJNsc2lbvCW4q+VUqZl0WHJaKLCh94JM&#10;dfpxGl7MK1b3g/826rirDp9vnZqXe62fh/12CSJSHx/h//aX1TCDvyvpBsj1L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qtfJcMAAADaAAAADwAAAAAAAAAAAAAAAACcAgAA&#10;ZHJzL2Rvd25yZXYueG1sUEsFBgAAAAAEAAQA9wAAAIwDAAAAAA==&#10;">
                  <v:imagedata r:id="rId11" o:title="" cropright="31288f"/>
                  <v:path arrowok="t"/>
                </v:shape>
                <v:shape id="Picture 7" o:spid="_x0000_s1028" type="#_x0000_t75" style="position:absolute;left:5864858;width:3215641;height:1752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SN&#10;MDjDAAAA2gAAAA8AAABkcnMvZG93bnJldi54bWxEj82KwjAUhfeC7xDuwOw01QFHqlFUmMGFYK2C&#10;uLs0d9pic1OaqNWnNwOCy8P5+TjTeWsqcaXGlZYVDPoRCOLM6pJzBYf9T28MwnlkjZVlUnAnB/NZ&#10;tzPFWNsb7+ia+lyEEXYxKii8r2MpXVaQQde3NXHw/mxj0AfZ5FI3eAvjppLDKBpJgyUHQoE1rQrK&#10;zunFBMjdbL7wd5nIxXmwTS6nR7I5PpT6/GgXExCeWv8Ov9prreAb/q+EGyBnT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I0wOMMAAADaAAAADwAAAAAAAAAAAAAAAACcAgAA&#10;ZHJzL2Rvd25yZXYueG1sUEsFBgAAAAAEAAQA9wAAAIwDAAAAAA==&#10;">
                  <v:imagedata r:id="rId12" o:title="" cropleft="42328f"/>
                  <v:path arrowok="t"/>
                </v:shape>
                <w10:anchorlock/>
              </v:group>
            </w:pict>
          </mc:Fallback>
        </mc:AlternateContent>
      </w:r>
    </w:p>
    <w:p w14:paraId="146E7BE1" w14:textId="77777777" w:rsidR="002B69E9" w:rsidRDefault="002B69E9" w:rsidP="002B69E9">
      <w:pPr>
        <w:pStyle w:val="Heading2"/>
      </w:pPr>
      <w:r>
        <w:t>Move Classes</w:t>
      </w:r>
    </w:p>
    <w:p w14:paraId="48DB54CC" w14:textId="28FAADDB" w:rsidR="007746FB" w:rsidRDefault="007746FB" w:rsidP="002B69E9">
      <w:pPr>
        <w:rPr>
          <w:ins w:id="1" w:author="George Heineman" w:date="2015-03-28T22:10:00Z"/>
        </w:rPr>
      </w:pPr>
      <w:r>
        <w:t xml:space="preserve">Based on your analysis, you need to identify the specific Move classes that form the logic of the game. Here you have two kinds of moves – the dealing move for placing a card on the waste pile from the deck, and the move of a card from the waste pile to </w:t>
      </w:r>
      <w:bookmarkStart w:id="2" w:name="_GoBack"/>
      <w:bookmarkEnd w:id="2"/>
      <w:r>
        <w:t>one of the foundation piles.</w:t>
      </w:r>
      <w:r w:rsidR="00301E36">
        <w:t xml:space="preserve">  </w:t>
      </w:r>
      <w:r>
        <w:t>The diagrams for these move classes are shown below, together with logic that explains exactly what effect occurs.</w:t>
      </w:r>
    </w:p>
    <w:p w14:paraId="08F80F4F" w14:textId="30736F2D" w:rsidR="00301E36" w:rsidRDefault="00301E36" w:rsidP="002B69E9">
      <w:pPr>
        <w:rPr>
          <w:ins w:id="3" w:author="George Heineman" w:date="2015-03-28T22:10:00Z"/>
        </w:rPr>
      </w:pPr>
      <w:ins w:id="4" w:author="George Heineman" w:date="2015-03-28T22:11:00Z">
        <w:r>
          <w:rPr>
            <w:noProof/>
          </w:rPr>
          <w:drawing>
            <wp:inline distT="0" distB="0" distL="0" distR="0" wp14:anchorId="577CF141" wp14:editId="6F4037A2">
              <wp:extent cx="3124200" cy="197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971675"/>
                      </a:xfrm>
                      <a:prstGeom prst="rect">
                        <a:avLst/>
                      </a:prstGeom>
                      <a:noFill/>
                      <a:ln>
                        <a:noFill/>
                      </a:ln>
                    </pic:spPr>
                  </pic:pic>
                </a:graphicData>
              </a:graphic>
            </wp:inline>
          </w:drawing>
        </w:r>
      </w:ins>
    </w:p>
    <w:p w14:paraId="2F6FED84" w14:textId="1487477F" w:rsidR="00301E36" w:rsidDel="00301E36" w:rsidRDefault="00301E36" w:rsidP="002B69E9">
      <w:pPr>
        <w:rPr>
          <w:del w:id="5" w:author="George Heineman" w:date="2015-03-28T22:12:00Z"/>
        </w:rPr>
      </w:pPr>
      <w:ins w:id="6" w:author="George Heineman" w:date="2015-03-28T22:10:00Z">
        <w:r>
          <w:lastRenderedPageBreak/>
          <w:t xml:space="preserve">In </w:t>
        </w:r>
      </w:ins>
      <w:ins w:id="7" w:author="George Heineman" w:date="2015-03-28T22:11:00Z">
        <w:r>
          <w:t>the original diagram, I omitted the “</w:t>
        </w:r>
        <w:proofErr w:type="spellStart"/>
        <w:r>
          <w:t>cardBeingMoved</w:t>
        </w:r>
        <w:proofErr w:type="spellEnd"/>
        <w:r>
          <w:t xml:space="preserve">” attribute from </w:t>
        </w:r>
        <w:proofErr w:type="spellStart"/>
        <w:r>
          <w:t>FoundationMove</w:t>
        </w:r>
        <w:proofErr w:type="spellEnd"/>
        <w:r>
          <w:t xml:space="preserve"> class.</w:t>
        </w:r>
      </w:ins>
      <w:ins w:id="8" w:author="George Heineman" w:date="2015-03-28T22:12:00Z">
        <w:r>
          <w:t xml:space="preserve"> The reason why I want to include it will best be explained in class on Monday</w:t>
        </w:r>
      </w:ins>
    </w:p>
    <w:p w14:paraId="7B46E1F2" w14:textId="09B9E0D4" w:rsidR="007746FB" w:rsidDel="00301E36" w:rsidRDefault="007746FB" w:rsidP="007746FB">
      <w:pPr>
        <w:rPr>
          <w:del w:id="9" w:author="George Heineman" w:date="2015-03-28T22:12:00Z"/>
        </w:rPr>
      </w:pPr>
    </w:p>
    <w:p w14:paraId="56ADA792" w14:textId="77777777" w:rsidR="007746FB" w:rsidRDefault="007746FB" w:rsidP="007746FB"/>
    <w:p w14:paraId="6956F1D4" w14:textId="7D301632" w:rsidR="007746FB" w:rsidRDefault="007746FB" w:rsidP="007746FB">
      <w:r>
        <w:t>Use the above format to represent the class diagram of these move classes</w:t>
      </w:r>
    </w:p>
    <w:p w14:paraId="3F394377" w14:textId="77777777" w:rsidR="002B69E9" w:rsidRDefault="002B69E9" w:rsidP="002B69E9">
      <w:pPr>
        <w:pStyle w:val="Heading2"/>
      </w:pPr>
      <w:r>
        <w:t>User Interactions</w:t>
      </w:r>
    </w:p>
    <w:p w14:paraId="0BD1235A" w14:textId="5C717DAB" w:rsidR="007746FB" w:rsidRDefault="007746FB" w:rsidP="007746FB">
      <w:r>
        <w:t>Finally you need to identify what sequence of operations will be used to trigger the execution of moves</w:t>
      </w:r>
    </w:p>
    <w:p w14:paraId="22DEE7DB" w14:textId="77777777" w:rsidR="007746FB" w:rsidRPr="007746FB" w:rsidRDefault="007746FB" w:rsidP="007746FB"/>
    <w:p w14:paraId="4CBD493A" w14:textId="77777777" w:rsidR="007746FB" w:rsidRDefault="007746FB" w:rsidP="007746FB">
      <w:proofErr w:type="spellStart"/>
      <w:r w:rsidRPr="007746FB">
        <w:rPr>
          <w:b/>
        </w:rPr>
        <w:t>DealCardMove</w:t>
      </w:r>
      <w:proofErr w:type="spellEnd"/>
      <w:r>
        <w:t xml:space="preserve"> -- mouse press on </w:t>
      </w:r>
      <w:proofErr w:type="spellStart"/>
      <w:r>
        <w:t>DeckView</w:t>
      </w:r>
      <w:proofErr w:type="spellEnd"/>
      <w:r>
        <w:t xml:space="preserve"> </w:t>
      </w:r>
    </w:p>
    <w:p w14:paraId="14AF10D0" w14:textId="77777777" w:rsidR="007746FB" w:rsidRDefault="007746FB" w:rsidP="007746FB"/>
    <w:p w14:paraId="32A55596" w14:textId="5F9778AE" w:rsidR="007746FB" w:rsidRDefault="007746FB" w:rsidP="007746FB">
      <w:proofErr w:type="spellStart"/>
      <w:r w:rsidRPr="007746FB">
        <w:rPr>
          <w:b/>
        </w:rPr>
        <w:t>FoundationMove</w:t>
      </w:r>
      <w:proofErr w:type="spellEnd"/>
      <w:r>
        <w:t xml:space="preserve"> -- </w:t>
      </w:r>
      <w:proofErr w:type="spellStart"/>
      <w:r>
        <w:t>mousePress</w:t>
      </w:r>
      <w:proofErr w:type="spellEnd"/>
      <w:r>
        <w:t xml:space="preserve"> on a source </w:t>
      </w:r>
      <w:proofErr w:type="spellStart"/>
      <w:r>
        <w:t>pileView</w:t>
      </w:r>
      <w:proofErr w:type="spellEnd"/>
      <w:r>
        <w:t xml:space="preserve"> (</w:t>
      </w:r>
      <w:proofErr w:type="spellStart"/>
      <w:r>
        <w:t>wastepileView</w:t>
      </w:r>
      <w:proofErr w:type="spellEnd"/>
      <w:r>
        <w:t xml:space="preserve">) to initiate the move by extracting the top card from the pile; </w:t>
      </w:r>
      <w:proofErr w:type="spellStart"/>
      <w:r>
        <w:t>mouseDragged</w:t>
      </w:r>
      <w:proofErr w:type="spellEnd"/>
      <w:r>
        <w:t xml:space="preserve"> to cover the card being moved to the new </w:t>
      </w:r>
      <w:proofErr w:type="spellStart"/>
      <w:r>
        <w:t>pileView</w:t>
      </w:r>
      <w:proofErr w:type="spellEnd"/>
      <w:r>
        <w:t xml:space="preserve"> (some Foundation); and </w:t>
      </w:r>
      <w:proofErr w:type="spellStart"/>
      <w:r>
        <w:t>mouseReleased</w:t>
      </w:r>
      <w:proofErr w:type="spellEnd"/>
      <w:r>
        <w:t xml:space="preserve"> on the target </w:t>
      </w:r>
      <w:proofErr w:type="spellStart"/>
      <w:r>
        <w:t>PileView</w:t>
      </w:r>
      <w:proofErr w:type="spellEnd"/>
      <w:r>
        <w:t xml:space="preserve"> to complete the move.</w:t>
      </w:r>
    </w:p>
    <w:p w14:paraId="12DDF297" w14:textId="77777777" w:rsidR="002B69E9" w:rsidRPr="002B69E9" w:rsidRDefault="002B69E9" w:rsidP="002B69E9"/>
    <w:p w14:paraId="67B053D5" w14:textId="77777777" w:rsidR="002B69E9" w:rsidRPr="002B69E9" w:rsidRDefault="002B69E9" w:rsidP="002B69E9"/>
    <w:sectPr w:rsidR="002B69E9" w:rsidRPr="002B69E9" w:rsidSect="00385D25">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FEB18" w14:textId="77777777" w:rsidR="00E97D2E" w:rsidRDefault="00E97D2E" w:rsidP="00301E36">
      <w:r>
        <w:separator/>
      </w:r>
    </w:p>
  </w:endnote>
  <w:endnote w:type="continuationSeparator" w:id="0">
    <w:p w14:paraId="0101D18B" w14:textId="77777777" w:rsidR="00E97D2E" w:rsidRDefault="00E97D2E" w:rsidP="00301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BF379" w14:textId="77777777" w:rsidR="00E97D2E" w:rsidRDefault="00E97D2E" w:rsidP="00301E36">
      <w:r>
        <w:separator/>
      </w:r>
    </w:p>
  </w:footnote>
  <w:footnote w:type="continuationSeparator" w:id="0">
    <w:p w14:paraId="5A2BDA0C" w14:textId="77777777" w:rsidR="00E97D2E" w:rsidRDefault="00E97D2E" w:rsidP="00301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5BE2" w14:textId="5B4259A6" w:rsidR="00301E36" w:rsidRDefault="00301E36">
    <w:pPr>
      <w:pStyle w:val="Header"/>
    </w:pPr>
    <w:ins w:id="10" w:author="George Heineman" w:date="2015-03-28T22:13:00Z">
      <w:r>
        <w:t>Updated 3/28/2015 @ 10:15 PM</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0FF2"/>
    <w:multiLevelType w:val="hybridMultilevel"/>
    <w:tmpl w:val="106C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1712F6"/>
    <w:multiLevelType w:val="hybridMultilevel"/>
    <w:tmpl w:val="4FE42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8D2A85"/>
    <w:multiLevelType w:val="hybridMultilevel"/>
    <w:tmpl w:val="31FE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A11"/>
    <w:rsid w:val="002B69E9"/>
    <w:rsid w:val="00301E36"/>
    <w:rsid w:val="00385D25"/>
    <w:rsid w:val="00632A7D"/>
    <w:rsid w:val="00694D06"/>
    <w:rsid w:val="007600DD"/>
    <w:rsid w:val="007746FB"/>
    <w:rsid w:val="007E3ECD"/>
    <w:rsid w:val="00B41F2C"/>
    <w:rsid w:val="00BD01D0"/>
    <w:rsid w:val="00BF5A11"/>
    <w:rsid w:val="00E97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BCD7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A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5A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1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5A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A11"/>
    <w:pPr>
      <w:ind w:left="720"/>
      <w:contextualSpacing/>
    </w:pPr>
  </w:style>
  <w:style w:type="paragraph" w:styleId="BalloonText">
    <w:name w:val="Balloon Text"/>
    <w:basedOn w:val="Normal"/>
    <w:link w:val="BalloonTextChar"/>
    <w:uiPriority w:val="99"/>
    <w:semiHidden/>
    <w:unhideWhenUsed/>
    <w:rsid w:val="002B69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9E9"/>
    <w:rPr>
      <w:rFonts w:ascii="Lucida Grande" w:hAnsi="Lucida Grande" w:cs="Lucida Grande"/>
      <w:sz w:val="18"/>
      <w:szCs w:val="18"/>
    </w:rPr>
  </w:style>
  <w:style w:type="paragraph" w:styleId="Header">
    <w:name w:val="header"/>
    <w:basedOn w:val="Normal"/>
    <w:link w:val="HeaderChar"/>
    <w:uiPriority w:val="99"/>
    <w:unhideWhenUsed/>
    <w:rsid w:val="00301E36"/>
    <w:pPr>
      <w:tabs>
        <w:tab w:val="center" w:pos="4680"/>
        <w:tab w:val="right" w:pos="9360"/>
      </w:tabs>
    </w:pPr>
  </w:style>
  <w:style w:type="character" w:customStyle="1" w:styleId="HeaderChar">
    <w:name w:val="Header Char"/>
    <w:basedOn w:val="DefaultParagraphFont"/>
    <w:link w:val="Header"/>
    <w:uiPriority w:val="99"/>
    <w:rsid w:val="00301E36"/>
  </w:style>
  <w:style w:type="paragraph" w:styleId="Footer">
    <w:name w:val="footer"/>
    <w:basedOn w:val="Normal"/>
    <w:link w:val="FooterChar"/>
    <w:uiPriority w:val="99"/>
    <w:unhideWhenUsed/>
    <w:rsid w:val="00301E36"/>
    <w:pPr>
      <w:tabs>
        <w:tab w:val="center" w:pos="4680"/>
        <w:tab w:val="right" w:pos="9360"/>
      </w:tabs>
    </w:pPr>
  </w:style>
  <w:style w:type="character" w:customStyle="1" w:styleId="FooterChar">
    <w:name w:val="Footer Char"/>
    <w:basedOn w:val="DefaultParagraphFont"/>
    <w:link w:val="Footer"/>
    <w:uiPriority w:val="99"/>
    <w:rsid w:val="00301E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A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5A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1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5A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A11"/>
    <w:pPr>
      <w:ind w:left="720"/>
      <w:contextualSpacing/>
    </w:pPr>
  </w:style>
  <w:style w:type="paragraph" w:styleId="BalloonText">
    <w:name w:val="Balloon Text"/>
    <w:basedOn w:val="Normal"/>
    <w:link w:val="BalloonTextChar"/>
    <w:uiPriority w:val="99"/>
    <w:semiHidden/>
    <w:unhideWhenUsed/>
    <w:rsid w:val="002B69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9E9"/>
    <w:rPr>
      <w:rFonts w:ascii="Lucida Grande" w:hAnsi="Lucida Grande" w:cs="Lucida Grande"/>
      <w:sz w:val="18"/>
      <w:szCs w:val="18"/>
    </w:rPr>
  </w:style>
  <w:style w:type="paragraph" w:styleId="Header">
    <w:name w:val="header"/>
    <w:basedOn w:val="Normal"/>
    <w:link w:val="HeaderChar"/>
    <w:uiPriority w:val="99"/>
    <w:unhideWhenUsed/>
    <w:rsid w:val="00301E36"/>
    <w:pPr>
      <w:tabs>
        <w:tab w:val="center" w:pos="4680"/>
        <w:tab w:val="right" w:pos="9360"/>
      </w:tabs>
    </w:pPr>
  </w:style>
  <w:style w:type="character" w:customStyle="1" w:styleId="HeaderChar">
    <w:name w:val="Header Char"/>
    <w:basedOn w:val="DefaultParagraphFont"/>
    <w:link w:val="Header"/>
    <w:uiPriority w:val="99"/>
    <w:rsid w:val="00301E36"/>
  </w:style>
  <w:style w:type="paragraph" w:styleId="Footer">
    <w:name w:val="footer"/>
    <w:basedOn w:val="Normal"/>
    <w:link w:val="FooterChar"/>
    <w:uiPriority w:val="99"/>
    <w:unhideWhenUsed/>
    <w:rsid w:val="00301E36"/>
    <w:pPr>
      <w:tabs>
        <w:tab w:val="center" w:pos="4680"/>
        <w:tab w:val="right" w:pos="9360"/>
      </w:tabs>
    </w:pPr>
  </w:style>
  <w:style w:type="character" w:customStyle="1" w:styleId="FooterChar">
    <w:name w:val="Footer Char"/>
    <w:basedOn w:val="DefaultParagraphFont"/>
    <w:link w:val="Footer"/>
    <w:uiPriority w:val="99"/>
    <w:rsid w:val="0030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471</Words>
  <Characters>2691</Characters>
  <Application>Microsoft Office Word</Application>
  <DocSecurity>0</DocSecurity>
  <Lines>22</Lines>
  <Paragraphs>6</Paragraphs>
  <ScaleCrop>false</ScaleCrop>
  <Company>Worcester Polytechnic Institute</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Heineman</dc:creator>
  <cp:keywords/>
  <dc:description/>
  <cp:lastModifiedBy>George Heineman</cp:lastModifiedBy>
  <cp:revision>8</cp:revision>
  <dcterms:created xsi:type="dcterms:W3CDTF">2015-03-27T01:03:00Z</dcterms:created>
  <dcterms:modified xsi:type="dcterms:W3CDTF">2015-03-29T02:13:00Z</dcterms:modified>
</cp:coreProperties>
</file>